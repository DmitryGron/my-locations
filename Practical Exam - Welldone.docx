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0EACA" w14:textId="670EF00B" w:rsidR="00482867" w:rsidRDefault="00D34D2C" w:rsidP="00B919A5">
      <w:pPr>
        <w:pStyle w:val="Heading1"/>
      </w:pPr>
      <w:r>
        <w:t xml:space="preserve">Front-End (React/Angular2) </w:t>
      </w:r>
      <w:r w:rsidR="00482867">
        <w:t>Practical Exam</w:t>
      </w:r>
    </w:p>
    <w:p w14:paraId="2DDC4B8F" w14:textId="77777777" w:rsidR="00B919A5" w:rsidRDefault="00B919A5" w:rsidP="00B919A5">
      <w:pPr>
        <w:pStyle w:val="Heading2"/>
      </w:pPr>
      <w:r>
        <w:t>Overview</w:t>
      </w:r>
    </w:p>
    <w:p w14:paraId="774B704F" w14:textId="0FF364C1" w:rsidR="00E74F49" w:rsidRDefault="00482867" w:rsidP="00EC5CE7">
      <w:r>
        <w:t>The exam</w:t>
      </w:r>
      <w:r w:rsidR="003C4930">
        <w:t xml:space="preserve"> is designed to</w:t>
      </w:r>
      <w:r>
        <w:t xml:space="preserve"> </w:t>
      </w:r>
      <w:r w:rsidR="003C4930">
        <w:t>test your abilit</w:t>
      </w:r>
      <w:r w:rsidR="00631849">
        <w:t>ies</w:t>
      </w:r>
      <w:r w:rsidR="003C4930">
        <w:t xml:space="preserve"> to cope w</w:t>
      </w:r>
      <w:r w:rsidR="003A443C">
        <w:t xml:space="preserve">ith new </w:t>
      </w:r>
      <w:r w:rsidR="00273FD8">
        <w:t>technologies,</w:t>
      </w:r>
      <w:r w:rsidR="00631849">
        <w:t xml:space="preserve"> check your learning capabilities</w:t>
      </w:r>
      <w:r w:rsidR="003A443C">
        <w:t xml:space="preserve"> </w:t>
      </w:r>
      <w:r w:rsidR="00631849">
        <w:t xml:space="preserve">and see how you </w:t>
      </w:r>
      <w:r w:rsidR="003A443C">
        <w:t>integrate with external framework</w:t>
      </w:r>
      <w:r w:rsidR="00E74F49">
        <w:t>s</w:t>
      </w:r>
      <w:r>
        <w:t>.</w:t>
      </w:r>
      <w:r w:rsidR="003A443C">
        <w:t xml:space="preserve"> </w:t>
      </w:r>
      <w:r w:rsidR="00E74F49">
        <w:t xml:space="preserve"> There is no algorithmic complexity or computation challenge. It is completely trivial in this </w:t>
      </w:r>
      <w:r w:rsidR="00EC5CE7">
        <w:t>respect</w:t>
      </w:r>
      <w:r w:rsidR="00E74F49">
        <w:t xml:space="preserve">. </w:t>
      </w:r>
    </w:p>
    <w:p w14:paraId="24206BDB" w14:textId="376B2DBA" w:rsidR="00482867" w:rsidRDefault="00D34D2C" w:rsidP="00EC5CE7">
      <w:r>
        <w:t>While</w:t>
      </w:r>
      <w:r w:rsidR="00B919A5">
        <w:t xml:space="preserve"> the</w:t>
      </w:r>
      <w:r w:rsidR="003A443C">
        <w:t xml:space="preserve"> correctness of the implementation</w:t>
      </w:r>
      <w:r>
        <w:t>, the lack of bugs</w:t>
      </w:r>
      <w:r w:rsidR="00B919A5">
        <w:t xml:space="preserve"> and the </w:t>
      </w:r>
      <w:r>
        <w:t>overall look and feel of the external</w:t>
      </w:r>
      <w:r w:rsidR="00B919A5">
        <w:t xml:space="preserve"> result</w:t>
      </w:r>
      <w:r>
        <w:t xml:space="preserve"> is of the highest importance</w:t>
      </w:r>
      <w:r w:rsidR="003A443C">
        <w:t xml:space="preserve">, the elegancy of the code, usage of the correct language idioms and patterns and the coding conventions and practices applied will also play a major factor when evaluating the solution. </w:t>
      </w:r>
      <w:r w:rsidR="00B919A5">
        <w:t xml:space="preserve">It should </w:t>
      </w:r>
      <w:r w:rsidR="00EC5CE7">
        <w:t xml:space="preserve">be elegant </w:t>
      </w:r>
      <w:r w:rsidR="00B919A5">
        <w:t>both externally and internally.</w:t>
      </w:r>
    </w:p>
    <w:p w14:paraId="0AD66C6E" w14:textId="4ED3E468" w:rsidR="00B919A5" w:rsidRDefault="00B919A5" w:rsidP="00D34D2C">
      <w:pPr>
        <w:pStyle w:val="Heading2"/>
      </w:pPr>
      <w:r>
        <w:t>Development Environment</w:t>
      </w:r>
      <w:r w:rsidR="00D34D2C">
        <w:t xml:space="preserve"> (choose between react or ng-2)</w:t>
      </w:r>
    </w:p>
    <w:p w14:paraId="0139C40D" w14:textId="7361B079" w:rsidR="00D34D2C" w:rsidRDefault="00D34D2C" w:rsidP="00D34D2C">
      <w:r>
        <w:t>You can use the IDE of your liking to develop this part of the solution.</w:t>
      </w:r>
    </w:p>
    <w:p w14:paraId="431BBEAC" w14:textId="1A6E9CCF" w:rsidR="00D34D2C" w:rsidRPr="00D34D2C" w:rsidRDefault="00D34D2C" w:rsidP="00D34D2C">
      <w:pPr>
        <w:pStyle w:val="Heading3"/>
      </w:pPr>
      <w:r>
        <w:t>React</w:t>
      </w:r>
    </w:p>
    <w:p w14:paraId="2E8910B2" w14:textId="18A8935D" w:rsidR="00727568" w:rsidRDefault="00727568" w:rsidP="006B71B2">
      <w:r>
        <w:t>It is expected that you base you</w:t>
      </w:r>
      <w:r w:rsidR="00D34D2C">
        <w:t>r</w:t>
      </w:r>
      <w:r>
        <w:t xml:space="preserve"> design on</w:t>
      </w:r>
      <w:r w:rsidR="00D34D2C">
        <w:t xml:space="preserve"> either</w:t>
      </w:r>
      <w:r>
        <w:t xml:space="preserve"> a Flux architecture, preferably, Redux</w:t>
      </w:r>
      <w:r w:rsidR="00D34D2C">
        <w:t xml:space="preserve">, or on </w:t>
      </w:r>
      <w:proofErr w:type="spellStart"/>
      <w:r w:rsidR="00D34D2C">
        <w:t>MobX</w:t>
      </w:r>
      <w:proofErr w:type="spellEnd"/>
      <w:r>
        <w:t>.</w:t>
      </w:r>
    </w:p>
    <w:p w14:paraId="20828040" w14:textId="2BAAA599" w:rsidR="00D34D2C" w:rsidRDefault="00727568" w:rsidP="00D34D2C">
      <w:r>
        <w:t xml:space="preserve">Use babel and </w:t>
      </w:r>
      <w:proofErr w:type="spellStart"/>
      <w:r>
        <w:t>webpack</w:t>
      </w:r>
      <w:proofErr w:type="spellEnd"/>
      <w:r>
        <w:t xml:space="preserve"> to support es2015 style </w:t>
      </w:r>
      <w:proofErr w:type="spellStart"/>
      <w:r>
        <w:t>jsx</w:t>
      </w:r>
      <w:proofErr w:type="spellEnd"/>
      <w:r>
        <w:t xml:space="preserve"> syntax and module loading. </w:t>
      </w:r>
    </w:p>
    <w:p w14:paraId="497EE2ED" w14:textId="23D48979" w:rsidR="00D34D2C" w:rsidRDefault="00D34D2C" w:rsidP="00D34D2C">
      <w:pPr>
        <w:pStyle w:val="Heading3"/>
      </w:pPr>
      <w:r>
        <w:t>Angular 2</w:t>
      </w:r>
    </w:p>
    <w:p w14:paraId="05BC186B" w14:textId="3A1BCC8C" w:rsidR="00D34D2C" w:rsidRDefault="00D34D2C" w:rsidP="00D34D2C">
      <w:r>
        <w:t xml:space="preserve">You can use either </w:t>
      </w:r>
      <w:proofErr w:type="spellStart"/>
      <w:r>
        <w:t>webpack</w:t>
      </w:r>
      <w:proofErr w:type="spellEnd"/>
      <w:r>
        <w:t xml:space="preserve"> or gulp based build environments.</w:t>
      </w:r>
    </w:p>
    <w:p w14:paraId="5CDD3429" w14:textId="45596A35" w:rsidR="00223977" w:rsidRDefault="00D34D2C" w:rsidP="00D34D2C">
      <w:r>
        <w:t>Use typescript</w:t>
      </w:r>
      <w:r w:rsidR="00C93B3D">
        <w:t xml:space="preserve">, modern style (es2015 </w:t>
      </w:r>
      <w:proofErr w:type="spellStart"/>
      <w:r w:rsidR="00C93B3D">
        <w:t>etc</w:t>
      </w:r>
      <w:proofErr w:type="spellEnd"/>
      <w:r w:rsidR="00C93B3D">
        <w:t>)</w:t>
      </w:r>
      <w:r w:rsidR="00223977">
        <w:t>.</w:t>
      </w:r>
    </w:p>
    <w:p w14:paraId="31F9022B" w14:textId="444F2B87" w:rsidR="00D34D2C" w:rsidRPr="00D34D2C" w:rsidRDefault="00223977" w:rsidP="00C93B3D">
      <w:r>
        <w:t xml:space="preserve">Choose an architecture based on </w:t>
      </w:r>
      <w:proofErr w:type="spellStart"/>
      <w:r>
        <w:t>RxJS</w:t>
      </w:r>
      <w:proofErr w:type="spellEnd"/>
      <w:r w:rsidR="00C93B3D" w:rsidRPr="00C93B3D">
        <w:t xml:space="preserve"> </w:t>
      </w:r>
      <w:r w:rsidR="00C93B3D">
        <w:t>and/or</w:t>
      </w:r>
      <w:r>
        <w:t xml:space="preserve"> Redux </w:t>
      </w:r>
      <w:r w:rsidR="00C93B3D">
        <w:t>and/</w:t>
      </w:r>
      <w:r>
        <w:t>or observables.</w:t>
      </w:r>
    </w:p>
    <w:p w14:paraId="4B2872DC" w14:textId="77777777" w:rsidR="00B919A5" w:rsidRDefault="00B919A5" w:rsidP="005E0075">
      <w:pPr>
        <w:pStyle w:val="Heading2"/>
      </w:pPr>
      <w:r>
        <w:t>Sample Application</w:t>
      </w:r>
      <w:r w:rsidR="005E0075">
        <w:t xml:space="preserve"> Description</w:t>
      </w:r>
    </w:p>
    <w:p w14:paraId="69CB2E92" w14:textId="77777777" w:rsidR="005E0075" w:rsidRDefault="005E0075">
      <w:r>
        <w:t xml:space="preserve">The sample application is called </w:t>
      </w:r>
      <w:proofErr w:type="spellStart"/>
      <w:r>
        <w:t>myLocations</w:t>
      </w:r>
      <w:proofErr w:type="spellEnd"/>
      <w:r>
        <w:t xml:space="preserve"> and it allows the user to maintain a list of categorized name locations.</w:t>
      </w:r>
      <w:r w:rsidR="008522B1">
        <w:t xml:space="preserve"> </w:t>
      </w:r>
    </w:p>
    <w:p w14:paraId="0D64E198" w14:textId="6F6D310F" w:rsidR="005E7E5B" w:rsidRDefault="008522B1" w:rsidP="005E7E5B">
      <w:pPr>
        <w:rPr>
          <w:rtl/>
        </w:rPr>
      </w:pPr>
      <w:r>
        <w:t>The domain model contains two main entities</w:t>
      </w:r>
      <w:r w:rsidR="005E7E5B">
        <w:rPr>
          <w:rFonts w:hint="cs"/>
          <w:rtl/>
        </w:rPr>
        <w:t>:</w:t>
      </w:r>
      <w:r w:rsidR="005E7E5B">
        <w:t xml:space="preserve"> </w:t>
      </w:r>
      <w:r>
        <w:t xml:space="preserve">a Category and a Location. </w:t>
      </w:r>
    </w:p>
    <w:p w14:paraId="1B7AD6AE" w14:textId="77777777" w:rsidR="005E7E5B" w:rsidRDefault="008522B1" w:rsidP="005E7E5B">
      <w:pPr>
        <w:rPr>
          <w:rtl/>
        </w:rPr>
      </w:pPr>
      <w:r>
        <w:t xml:space="preserve">A Category has a single property: Name. </w:t>
      </w:r>
    </w:p>
    <w:p w14:paraId="32C69046" w14:textId="722F4BC6" w:rsidR="008522B1" w:rsidRDefault="008522B1" w:rsidP="005E7E5B">
      <w:r>
        <w:t>A Location has the following properties: Name, Address, Coordinates, and Category.</w:t>
      </w:r>
    </w:p>
    <w:p w14:paraId="0699A33A" w14:textId="77777777" w:rsidR="00482867" w:rsidRDefault="005E0075" w:rsidP="00E53DEB">
      <w:r>
        <w:t>All data is save</w:t>
      </w:r>
      <w:r w:rsidR="008522B1">
        <w:t>d</w:t>
      </w:r>
      <w:r>
        <w:t xml:space="preserve"> to the locale storage of the browser</w:t>
      </w:r>
      <w:r w:rsidR="00C804EC">
        <w:t xml:space="preserve"> (an</w:t>
      </w:r>
      <w:r w:rsidR="008522B1">
        <w:t xml:space="preserve"> HTML5 feature)</w:t>
      </w:r>
      <w:r>
        <w:t xml:space="preserve"> </w:t>
      </w:r>
      <w:r w:rsidR="00E53DEB">
        <w:t>for simplicity</w:t>
      </w:r>
      <w:r>
        <w:t>.</w:t>
      </w:r>
    </w:p>
    <w:p w14:paraId="4F179AB9" w14:textId="77777777" w:rsidR="00E53DEB" w:rsidRDefault="00E53DEB" w:rsidP="00E53DEB">
      <w:r>
        <w:t>The application should</w:t>
      </w:r>
      <w:r w:rsidR="00727568">
        <w:t xml:space="preserve"> use the react-router module</w:t>
      </w:r>
      <w:r>
        <w:t>.</w:t>
      </w:r>
    </w:p>
    <w:p w14:paraId="57977CF4" w14:textId="77777777" w:rsidR="008522B1" w:rsidRDefault="008522B1" w:rsidP="008522B1">
      <w:pPr>
        <w:pStyle w:val="Heading2"/>
      </w:pPr>
      <w:r>
        <w:lastRenderedPageBreak/>
        <w:t>Use Cases</w:t>
      </w:r>
    </w:p>
    <w:p w14:paraId="69A17CFF" w14:textId="77777777" w:rsidR="008522B1" w:rsidRDefault="008522B1" w:rsidP="008522B1">
      <w:r>
        <w:t>The user can manage (</w:t>
      </w:r>
      <w:bookmarkStart w:id="0" w:name="OLE_LINK1"/>
      <w:bookmarkStart w:id="1" w:name="OLE_LINK2"/>
      <w:r>
        <w:t>view, add, remove and edit</w:t>
      </w:r>
      <w:bookmarkEnd w:id="0"/>
      <w:bookmarkEnd w:id="1"/>
      <w:r>
        <w:t>) the list of Categories.</w:t>
      </w:r>
    </w:p>
    <w:p w14:paraId="7345331A" w14:textId="77777777" w:rsidR="008522B1" w:rsidRDefault="008522B1" w:rsidP="008522B1">
      <w:r>
        <w:t>The user can manage (view, add, remove and edit) the list of Locations.</w:t>
      </w:r>
    </w:p>
    <w:p w14:paraId="40C65EF0" w14:textId="77777777" w:rsidR="008522B1" w:rsidRDefault="008522B1" w:rsidP="00997FF8">
      <w:r>
        <w:t>The user must fill all properties when saving an item.</w:t>
      </w:r>
    </w:p>
    <w:p w14:paraId="1534E5A5" w14:textId="77777777" w:rsidR="008522B1" w:rsidRDefault="008522B1" w:rsidP="00997FF8">
      <w:r>
        <w:t>The user must choose a category from a list of</w:t>
      </w:r>
      <w:r w:rsidR="00997FF8">
        <w:t xml:space="preserve"> </w:t>
      </w:r>
      <w:r>
        <w:t xml:space="preserve">existing categories when defining a Location. </w:t>
      </w:r>
    </w:p>
    <w:p w14:paraId="295AB738" w14:textId="77777777" w:rsidR="008522B1" w:rsidRDefault="008522B1" w:rsidP="008522B1">
      <w:r>
        <w:t>Each screen has a top toolbar with title and action buttons. The user executes an operation on a list item by clicking the appropriate button in the top toolbar.</w:t>
      </w:r>
    </w:p>
    <w:p w14:paraId="1833B5BD" w14:textId="77777777" w:rsidR="008522B1" w:rsidRDefault="008522B1" w:rsidP="008522B1">
      <w:r>
        <w:t xml:space="preserve">The application screen has a bottom bar with two iconic buttons: Categories and Locations. The user moves between Categories and Location management by clicking on their respective icons on the bottom button bar. </w:t>
      </w:r>
    </w:p>
    <w:p w14:paraId="12CFD7B3" w14:textId="77777777" w:rsidR="005E0075" w:rsidRDefault="008522B1" w:rsidP="008522B1">
      <w:r>
        <w:t>The user can view all Location</w:t>
      </w:r>
      <w:r w:rsidR="003F09DE">
        <w:t>s</w:t>
      </w:r>
      <w:r>
        <w:t xml:space="preserve"> sorted by alphabetical order, grouped or ungrouped by category.</w:t>
      </w:r>
    </w:p>
    <w:p w14:paraId="4A929ECE" w14:textId="4AB00C3D" w:rsidR="008522B1" w:rsidRDefault="008522B1" w:rsidP="000A48DF">
      <w:r>
        <w:t xml:space="preserve">The user can view only the locations assigned a specific category </w:t>
      </w:r>
      <w:del w:id="2" w:author="Bar Yedidovich" w:date="2019-08-17T18:34:00Z">
        <w:r w:rsidR="00997FF8" w:rsidDel="000A48DF">
          <w:delText>s</w:delText>
        </w:r>
      </w:del>
      <w:r>
        <w:t>he chooses.</w:t>
      </w:r>
    </w:p>
    <w:p w14:paraId="75E32830" w14:textId="2AA907C4" w:rsidR="008522B1" w:rsidRDefault="008522B1" w:rsidP="003D286A">
      <w:r>
        <w:t xml:space="preserve">When clicking a location </w:t>
      </w:r>
      <w:r w:rsidR="0066228A">
        <w:t xml:space="preserve">on </w:t>
      </w:r>
      <w:r>
        <w:t xml:space="preserve">the list, the user can choose to see the </w:t>
      </w:r>
      <w:r w:rsidR="003D286A">
        <w:t>properties</w:t>
      </w:r>
      <w:r w:rsidR="00771E9B">
        <w:t xml:space="preserve"> </w:t>
      </w:r>
      <w:r>
        <w:t xml:space="preserve">of the item or </w:t>
      </w:r>
      <w:r w:rsidR="00997FF8">
        <w:t>view</w:t>
      </w:r>
      <w:r>
        <w:t xml:space="preserve"> it on </w:t>
      </w:r>
      <w:r w:rsidR="00997FF8">
        <w:t>an actual</w:t>
      </w:r>
      <w:r>
        <w:t xml:space="preserve"> map (using google maps or similar service).</w:t>
      </w:r>
    </w:p>
    <w:p w14:paraId="2689B419" w14:textId="77777777" w:rsidR="00BD4CC0" w:rsidRDefault="003F09DE" w:rsidP="00BD4CC0">
      <w:r>
        <w:t>When the user clicks on a location, the device will vibrate (</w:t>
      </w:r>
      <w:r w:rsidR="00C633E1">
        <w:t>via</w:t>
      </w:r>
      <w:r>
        <w:t xml:space="preserve"> native</w:t>
      </w:r>
      <w:r w:rsidR="00C633E1">
        <w:t xml:space="preserve"> brid</w:t>
      </w:r>
      <w:bookmarkStart w:id="3" w:name="_GoBack"/>
      <w:bookmarkEnd w:id="3"/>
      <w:r w:rsidR="00C633E1">
        <w:t>ge support).</w:t>
      </w:r>
    </w:p>
    <w:p w14:paraId="0BCEE3E6" w14:textId="77777777" w:rsidR="008522B1" w:rsidRDefault="008522B1" w:rsidP="00BD4CC0">
      <w:r>
        <w:t xml:space="preserve">Bonus:  allow selecting the coordinates from </w:t>
      </w:r>
      <w:r w:rsidR="00997FF8">
        <w:t>the</w:t>
      </w:r>
      <w:r>
        <w:t xml:space="preserve"> map service and not entering by hand.</w:t>
      </w:r>
    </w:p>
    <w:p w14:paraId="5C4936B0" w14:textId="162A125B" w:rsidR="00BA4F88" w:rsidRDefault="008522B1" w:rsidP="00D34D2C">
      <w:r>
        <w:t xml:space="preserve">Bonus: allow relating multiple categories to a single item, define and enhance the use cases and </w:t>
      </w:r>
      <w:proofErr w:type="spellStart"/>
      <w:r>
        <w:t>ui</w:t>
      </w:r>
      <w:proofErr w:type="spellEnd"/>
      <w:r>
        <w:t xml:space="preserve"> related to this.</w:t>
      </w:r>
    </w:p>
    <w:p w14:paraId="7FC3E87B" w14:textId="77777777" w:rsidR="005E0075" w:rsidRDefault="00BA4F88" w:rsidP="005D3FF3">
      <w:r>
        <w:t>Good Luck</w:t>
      </w:r>
    </w:p>
    <w:p w14:paraId="19BAC221" w14:textId="77777777" w:rsidR="005E0075" w:rsidRDefault="005E0075" w:rsidP="005E0075"/>
    <w:p w14:paraId="2CB620D0" w14:textId="77777777" w:rsidR="00482867" w:rsidRDefault="00482867"/>
    <w:sectPr w:rsidR="004828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r Yedidovich">
    <w15:presenceInfo w15:providerId="Windows Live" w15:userId="b80849508df111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867"/>
    <w:rsid w:val="0000015F"/>
    <w:rsid w:val="00016220"/>
    <w:rsid w:val="00030A0A"/>
    <w:rsid w:val="00040EFD"/>
    <w:rsid w:val="000712BA"/>
    <w:rsid w:val="000A48DF"/>
    <w:rsid w:val="001234D0"/>
    <w:rsid w:val="001340EB"/>
    <w:rsid w:val="00167CF2"/>
    <w:rsid w:val="0017339E"/>
    <w:rsid w:val="001D336C"/>
    <w:rsid w:val="001E6DF3"/>
    <w:rsid w:val="002117DA"/>
    <w:rsid w:val="00223977"/>
    <w:rsid w:val="00256B7B"/>
    <w:rsid w:val="002732C0"/>
    <w:rsid w:val="00273FD8"/>
    <w:rsid w:val="002A6115"/>
    <w:rsid w:val="002B040B"/>
    <w:rsid w:val="002B7624"/>
    <w:rsid w:val="002D10A5"/>
    <w:rsid w:val="002E4E17"/>
    <w:rsid w:val="002F583A"/>
    <w:rsid w:val="00317C3F"/>
    <w:rsid w:val="0034090B"/>
    <w:rsid w:val="003641CD"/>
    <w:rsid w:val="003A443C"/>
    <w:rsid w:val="003B21CD"/>
    <w:rsid w:val="003C4930"/>
    <w:rsid w:val="003D286A"/>
    <w:rsid w:val="003D53AD"/>
    <w:rsid w:val="003F09DE"/>
    <w:rsid w:val="00402861"/>
    <w:rsid w:val="00407F9C"/>
    <w:rsid w:val="00446A23"/>
    <w:rsid w:val="004679A9"/>
    <w:rsid w:val="00482867"/>
    <w:rsid w:val="00483B17"/>
    <w:rsid w:val="004C2914"/>
    <w:rsid w:val="004F6E7A"/>
    <w:rsid w:val="00504A4C"/>
    <w:rsid w:val="005072E3"/>
    <w:rsid w:val="0053256A"/>
    <w:rsid w:val="00540AA9"/>
    <w:rsid w:val="005670EE"/>
    <w:rsid w:val="005D0013"/>
    <w:rsid w:val="005D2D94"/>
    <w:rsid w:val="005D3FF3"/>
    <w:rsid w:val="005E0075"/>
    <w:rsid w:val="005E7E5B"/>
    <w:rsid w:val="005F0CB0"/>
    <w:rsid w:val="00631849"/>
    <w:rsid w:val="006373C3"/>
    <w:rsid w:val="00654314"/>
    <w:rsid w:val="0066228A"/>
    <w:rsid w:val="006A59CC"/>
    <w:rsid w:val="006B2951"/>
    <w:rsid w:val="006B71B2"/>
    <w:rsid w:val="006C2200"/>
    <w:rsid w:val="006D672D"/>
    <w:rsid w:val="006F6C4F"/>
    <w:rsid w:val="0071504A"/>
    <w:rsid w:val="00727568"/>
    <w:rsid w:val="0074171C"/>
    <w:rsid w:val="00757405"/>
    <w:rsid w:val="00765A68"/>
    <w:rsid w:val="00771E9B"/>
    <w:rsid w:val="0077233C"/>
    <w:rsid w:val="0079689D"/>
    <w:rsid w:val="007E3463"/>
    <w:rsid w:val="00827DF9"/>
    <w:rsid w:val="008522B1"/>
    <w:rsid w:val="00870048"/>
    <w:rsid w:val="00886C42"/>
    <w:rsid w:val="008D14B0"/>
    <w:rsid w:val="00912B54"/>
    <w:rsid w:val="009212CC"/>
    <w:rsid w:val="0095264F"/>
    <w:rsid w:val="00976E15"/>
    <w:rsid w:val="00984FB3"/>
    <w:rsid w:val="00997E77"/>
    <w:rsid w:val="00997FF8"/>
    <w:rsid w:val="009A43EA"/>
    <w:rsid w:val="009A4DB4"/>
    <w:rsid w:val="009B582C"/>
    <w:rsid w:val="009E4B11"/>
    <w:rsid w:val="009F0009"/>
    <w:rsid w:val="00A24EC8"/>
    <w:rsid w:val="00A32534"/>
    <w:rsid w:val="00A4786C"/>
    <w:rsid w:val="00A737B6"/>
    <w:rsid w:val="00AD48E9"/>
    <w:rsid w:val="00AF79CC"/>
    <w:rsid w:val="00B3166F"/>
    <w:rsid w:val="00B806AE"/>
    <w:rsid w:val="00B919A5"/>
    <w:rsid w:val="00BA4F88"/>
    <w:rsid w:val="00BC7933"/>
    <w:rsid w:val="00BD4CC0"/>
    <w:rsid w:val="00C00DA2"/>
    <w:rsid w:val="00C118CD"/>
    <w:rsid w:val="00C24901"/>
    <w:rsid w:val="00C326D5"/>
    <w:rsid w:val="00C633E1"/>
    <w:rsid w:val="00C658F9"/>
    <w:rsid w:val="00C75B34"/>
    <w:rsid w:val="00C804EC"/>
    <w:rsid w:val="00C93B3D"/>
    <w:rsid w:val="00CB4F05"/>
    <w:rsid w:val="00CB5513"/>
    <w:rsid w:val="00CF5674"/>
    <w:rsid w:val="00CF6301"/>
    <w:rsid w:val="00D01F6E"/>
    <w:rsid w:val="00D34D2C"/>
    <w:rsid w:val="00D53C12"/>
    <w:rsid w:val="00DE7C19"/>
    <w:rsid w:val="00E03029"/>
    <w:rsid w:val="00E111A7"/>
    <w:rsid w:val="00E23D49"/>
    <w:rsid w:val="00E334D1"/>
    <w:rsid w:val="00E4053D"/>
    <w:rsid w:val="00E51282"/>
    <w:rsid w:val="00E53DEB"/>
    <w:rsid w:val="00E74F49"/>
    <w:rsid w:val="00EB290B"/>
    <w:rsid w:val="00EC4AC6"/>
    <w:rsid w:val="00EC5CE7"/>
    <w:rsid w:val="00ED4C11"/>
    <w:rsid w:val="00F13338"/>
    <w:rsid w:val="00F24783"/>
    <w:rsid w:val="00F3731D"/>
    <w:rsid w:val="00F47912"/>
    <w:rsid w:val="00F57D64"/>
    <w:rsid w:val="00F97791"/>
    <w:rsid w:val="00FB1FA1"/>
    <w:rsid w:val="00FD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4027"/>
  <w15:docId w15:val="{587C5A20-1BD8-4DB2-B0F9-1C3C86F4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A23"/>
  </w:style>
  <w:style w:type="paragraph" w:styleId="Heading1">
    <w:name w:val="heading 1"/>
    <w:basedOn w:val="Normal"/>
    <w:next w:val="Normal"/>
    <w:link w:val="Heading1Char"/>
    <w:uiPriority w:val="9"/>
    <w:qFormat/>
    <w:rsid w:val="00B919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9A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9A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86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19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19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19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ED4C11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D4C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B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2BD34-64EE-45F2-AE14-CB451F723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Bar Yedidovich</cp:lastModifiedBy>
  <cp:revision>3</cp:revision>
  <dcterms:created xsi:type="dcterms:W3CDTF">2017-12-28T10:20:00Z</dcterms:created>
  <dcterms:modified xsi:type="dcterms:W3CDTF">2019-08-17T15:34:00Z</dcterms:modified>
</cp:coreProperties>
</file>